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4.jpeg" ContentType="image/jpe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Eras Bold ITC" w:hAnsi="Eras Bold ITC"/>
          <w:b/>
          <w:b/>
          <w:bCs/>
          <w:sz w:val="28"/>
          <w:szCs w:val="28"/>
        </w:rPr>
      </w:pPr>
      <w:r>
        <w:rPr>
          <w:rFonts w:ascii="Eras Bold ITC" w:hAnsi="Eras Bold ITC"/>
          <w:b/>
          <w:bCs/>
          <w:sz w:val="28"/>
          <w:szCs w:val="28"/>
        </w:rPr>
        <w:t xml:space="preserve">     </w:t>
      </w:r>
      <w:r>
        <w:rPr>
          <w:rFonts w:ascii="Eras Bold ITC" w:hAnsi="Eras Bold ITC"/>
          <w:b/>
          <w:bCs/>
          <w:sz w:val="28"/>
          <w:szCs w:val="28"/>
        </w:rPr>
        <w:t>Day 2 Lab Assignments</w:t>
      </w:r>
    </w:p>
    <w:p>
      <w:pPr>
        <w:pStyle w:val="Normal"/>
        <w:spacing w:before="0" w:after="0"/>
        <w:jc w:val="both"/>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 xml:space="preserve">       </w:t>
      </w:r>
      <w:r>
        <w:rPr>
          <w:rFonts w:cs="Times New Roman" w:ascii="Times New Roman" w:hAnsi="Times New Roman" w:asciiTheme="majorBidi" w:cstheme="majorBidi" w:hAnsiTheme="majorBidi"/>
          <w:b/>
          <w:bCs/>
          <w:sz w:val="28"/>
          <w:szCs w:val="28"/>
        </w:rPr>
        <w:t xml:space="preserve">Use CSS and CSS3 styles to do the following: </w:t>
      </w:r>
    </w:p>
    <w:p>
      <w:pPr>
        <w:pStyle w:val="ListParagraph"/>
        <w:numPr>
          <w:ilvl w:val="0"/>
          <w:numId w:val="1"/>
        </w:numPr>
        <w:jc w:val="both"/>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Make a navbar with rounded corners, and use Font awesome, to add some icons to the navbar items.</w:t>
      </w:r>
    </w:p>
    <w:p>
      <w:pPr>
        <w:pStyle w:val="ListParagraph"/>
        <w:ind w:left="1080" w:hanging="0"/>
        <w:jc w:val="center"/>
        <w:rPr>
          <w:rFonts w:ascii="Times New Roman" w:hAnsi="Times New Roman" w:cs="Times New Roman" w:asciiTheme="majorBidi" w:cstheme="majorBidi" w:hAnsiTheme="majorBidi"/>
          <w:sz w:val="28"/>
          <w:szCs w:val="28"/>
        </w:rPr>
      </w:pPr>
      <w:r>
        <w:rPr/>
        <w:drawing>
          <wp:inline distT="0" distB="0" distL="114935" distR="114935">
            <wp:extent cx="5334000" cy="7334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34000" cy="733425"/>
                    </a:xfrm>
                    <a:prstGeom prst="rect">
                      <a:avLst/>
                    </a:prstGeom>
                  </pic:spPr>
                </pic:pic>
              </a:graphicData>
            </a:graphic>
          </wp:inline>
        </w:drawing>
      </w:r>
    </w:p>
    <w:p>
      <w:pPr>
        <w:pStyle w:val="ListParagraph"/>
        <w:numPr>
          <w:ilvl w:val="1"/>
          <w:numId w:val="1"/>
        </w:numPr>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Use the icons from Font awesome.</w:t>
      </w:r>
    </w:p>
    <w:p>
      <w:pPr>
        <w:pStyle w:val="ListParagraph"/>
        <w:numPr>
          <w:ilvl w:val="1"/>
          <w:numId w:val="1"/>
        </w:numPr>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Make the navbar items as list (</w:t>
      </w:r>
      <w:del w:id="0" w:author="abosamour990" w:date="2022-12-21T09:52:58Z">
        <w:r>
          <w:rPr>
            <w:rFonts w:cs="Times New Roman" w:ascii="Times New Roman" w:hAnsi="Times New Roman" w:asciiTheme="majorBidi" w:cstheme="majorBidi" w:hAnsiTheme="majorBidi"/>
            <w:sz w:val="28"/>
            <w:szCs w:val="28"/>
          </w:rPr>
          <w:delText>ul</w:delText>
        </w:r>
      </w:del>
      <w:ins w:id="1" w:author="abosamour990" w:date="2022-12-21T09:52:58Z">
        <w:r>
          <w:rPr>
            <w:rFonts w:cs="Times New Roman" w:ascii="Times New Roman" w:hAnsi="Times New Roman" w:asciiTheme="majorBidi" w:cstheme="majorBidi" w:hAnsiTheme="majorBidi"/>
            <w:sz w:val="28"/>
            <w:szCs w:val="28"/>
          </w:rPr>
          <w:t>Ul</w:t>
        </w:r>
      </w:ins>
      <w:r>
        <w:rPr>
          <w:rFonts w:cs="Times New Roman" w:ascii="Times New Roman" w:hAnsi="Times New Roman" w:asciiTheme="majorBidi" w:cstheme="majorBidi" w:hAnsiTheme="majorBidi"/>
          <w:sz w:val="28"/>
          <w:szCs w:val="28"/>
        </w:rPr>
        <w:t>), and inside each list item (li), add a link for each menu item.</w:t>
      </w:r>
    </w:p>
    <w:p>
      <w:pPr>
        <w:pStyle w:val="ListParagraph"/>
        <w:numPr>
          <w:ilvl w:val="1"/>
          <w:numId w:val="1"/>
        </w:numPr>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Use list style type: none for the list items.</w:t>
      </w:r>
    </w:p>
    <w:p>
      <w:pPr>
        <w:pStyle w:val="ListParagraph"/>
        <w:numPr>
          <w:ilvl w:val="1"/>
          <w:numId w:val="1"/>
        </w:numPr>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Use display: inline-block for the list items. (Why?).</w:t>
      </w:r>
    </w:p>
    <w:p>
      <w:pPr>
        <w:pStyle w:val="ListParagraph"/>
        <w:numPr>
          <w:ilvl w:val="1"/>
          <w:numId w:val="1"/>
        </w:numPr>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Handle that when mouse over an item its background color to be changed, and the icon color also to be changed gradually (Use transition).</w:t>
      </w:r>
    </w:p>
    <w:p>
      <w:pPr>
        <w:pStyle w:val="ListParagraph"/>
        <w:numPr>
          <w:ilvl w:val="0"/>
          <w:numId w:val="1"/>
        </w:numPr>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Use Custom font for any paragraph (Search for new fonts, </w:t>
      </w:r>
      <w:r>
        <w:rPr>
          <w:rFonts w:cs="Times New Roman" w:ascii="Times New Roman" w:hAnsi="Times New Roman" w:asciiTheme="majorBidi" w:cstheme="majorBidi" w:hAnsiTheme="majorBidi"/>
          <w:sz w:val="28"/>
          <w:szCs w:val="28"/>
          <w:u w:val="single"/>
        </w:rPr>
        <w:t>Do not</w:t>
      </w:r>
      <w:r>
        <w:rPr>
          <w:rFonts w:cs="Times New Roman" w:ascii="Times New Roman" w:hAnsi="Times New Roman" w:asciiTheme="majorBidi" w:cstheme="majorBidi" w:hAnsiTheme="majorBidi"/>
          <w:sz w:val="28"/>
          <w:szCs w:val="28"/>
        </w:rPr>
        <w:t xml:space="preserve"> use the font given in the </w:t>
      </w:r>
      <w:r>
        <w:rPr>
          <w:rFonts w:cs="Times New Roman" w:ascii="Times New Roman" w:hAnsi="Times New Roman" w:asciiTheme="majorBidi" w:cstheme="majorBidi" w:hAnsiTheme="majorBidi"/>
          <w:b w:val="false"/>
          <w:bCs w:val="false"/>
          <w:sz w:val="28"/>
          <w:szCs w:val="28"/>
        </w:rPr>
        <w:t>lecture</w:t>
      </w:r>
      <w:ins w:id="2" w:author="abosamour990" w:date="2022-12-21T09:52:27Z">
        <w:r>
          <w:rPr>
            <w:rFonts w:cs="Times New Roman" w:ascii="Times New Roman" w:hAnsi="Times New Roman" w:asciiTheme="majorBidi" w:cstheme="majorBidi" w:hAnsiTheme="majorBidi"/>
            <w:b w:val="false"/>
            <w:bCs w:val="false"/>
            <w:sz w:val="28"/>
            <w:szCs w:val="28"/>
          </w:rPr>
          <w:t xml:space="preserve"> </w:t>
        </w:r>
      </w:ins>
      <w:r>
        <w:rPr>
          <w:rFonts w:cs="Times New Roman" w:ascii="Times New Roman" w:hAnsi="Times New Roman" w:asciiTheme="majorBidi" w:cstheme="majorBidi" w:hAnsiTheme="majorBidi"/>
          <w:sz w:val="28"/>
          <w:szCs w:val="28"/>
        </w:rPr>
        <w:t>)(download font)</w:t>
      </w:r>
    </w:p>
    <w:p>
      <w:pPr>
        <w:pStyle w:val="ListParagraph"/>
        <w:numPr>
          <w:ilvl w:val="1"/>
          <w:numId w:val="1"/>
        </w:numPr>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Search for online fonts libraries (google fonts for example) and use them.</w:t>
      </w:r>
    </w:p>
    <w:p>
      <w:pPr>
        <w:pStyle w:val="ListParagraph"/>
        <w:numPr>
          <w:ilvl w:val="0"/>
          <w:numId w:val="1"/>
        </w:numPr>
        <w:jc w:val="both"/>
        <w:rPr/>
      </w:pPr>
      <w:r>
        <w:rPr>
          <w:rFonts w:cs="Times New Roman" w:ascii="Times New Roman" w:hAnsi="Times New Roman" w:asciiTheme="majorBidi" w:cstheme="majorBidi" w:hAnsiTheme="majorBidi"/>
          <w:color w:val="C9211E"/>
          <w:sz w:val="28"/>
          <w:szCs w:val="28"/>
        </w:rPr>
        <w:t>BONUS</w:t>
      </w: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color w:val="C9211E"/>
          <w:sz w:val="28"/>
          <w:szCs w:val="28"/>
        </w:rPr>
        <w:t xml:space="preserve"> </w:t>
      </w:r>
      <w:r>
        <w:rPr>
          <w:rFonts w:cs="Times New Roman" w:ascii="Times New Roman" w:hAnsi="Times New Roman" w:asciiTheme="majorBidi" w:cstheme="majorBidi" w:hAnsiTheme="majorBidi"/>
          <w:color w:val="C9211E"/>
          <w:sz w:val="28"/>
          <w:szCs w:val="28"/>
        </w:rPr>
        <w:t xml:space="preserve">Make contact chip like this one: </w:t>
      </w:r>
    </w:p>
    <w:p>
      <w:pPr>
        <w:pStyle w:val="ListParagraph"/>
        <w:ind w:left="1080" w:hanging="0"/>
        <w:jc w:val="center"/>
        <w:rPr>
          <w:rFonts w:ascii="Times New Roman" w:hAnsi="Times New Roman" w:cs="Times New Roman" w:asciiTheme="majorBidi" w:cstheme="majorBidi" w:hAnsiTheme="majorBidi"/>
          <w:sz w:val="28"/>
          <w:szCs w:val="28"/>
        </w:rPr>
      </w:pPr>
      <w:r>
        <w:rPr>
          <w:color w:val="C9211E"/>
        </w:rPr>
        <w:drawing>
          <wp:inline distT="0" distB="0" distL="0" distR="0">
            <wp:extent cx="2076450" cy="75247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2076450" cy="752475"/>
                    </a:xfrm>
                    <a:prstGeom prst="rect">
                      <a:avLst/>
                    </a:prstGeom>
                  </pic:spPr>
                </pic:pic>
              </a:graphicData>
            </a:graphic>
          </wp:inline>
        </w:drawing>
      </w:r>
    </w:p>
    <w:p>
      <w:pPr>
        <w:pStyle w:val="ListParagraph"/>
        <w:numPr>
          <w:ilvl w:val="1"/>
          <w:numId w:val="1"/>
        </w:numPr>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color w:val="C9211E"/>
          <w:sz w:val="28"/>
          <w:szCs w:val="28"/>
        </w:rPr>
        <w:t>When user clicks (x) the div next to the image should be closed to the left gradually (use transition or animation and play it using JS), and when click the image it opens again.</w:t>
      </w:r>
    </w:p>
    <w:p>
      <w:pPr>
        <w:pStyle w:val="ListParagraph"/>
        <w:ind w:left="1080" w:hanging="0"/>
        <w:jc w:val="both"/>
        <w:rPr/>
      </w:pPr>
      <w:r>
        <w:rPr/>
      </w:r>
    </w:p>
    <w:p>
      <w:pPr>
        <w:pStyle w:val="ListParagraph"/>
        <w:numPr>
          <w:ilvl w:val="0"/>
          <w:numId w:val="1"/>
        </w:numPr>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Make simple photo gallery, and use transition to make the photos zoom outs with animation on hover (Use transform: scale() with transition).</w:t>
      </w:r>
    </w:p>
    <w:p>
      <w:pPr>
        <w:pStyle w:val="ListParagraph"/>
        <w:ind w:left="1080" w:hanging="0"/>
        <w:jc w:val="both"/>
        <w:rPr>
          <w:rFonts w:ascii="Times New Roman" w:hAnsi="Times New Roman" w:cs="Times New Roman" w:asciiTheme="majorBidi" w:cstheme="majorBidi" w:hAnsiTheme="majorBidi"/>
          <w:sz w:val="28"/>
          <w:szCs w:val="28"/>
        </w:rPr>
      </w:pPr>
      <w:r>
        <w:rPr/>
        <mc:AlternateContent>
          <mc:Choice Requires="wps">
            <w:drawing>
              <wp:inline distT="0" distB="0" distL="0" distR="0">
                <wp:extent cx="6144260" cy="1124585"/>
                <wp:effectExtent l="0" t="0" r="0" b="0"/>
                <wp:docPr id="3"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4"/>
                        <a:stretch/>
                      </pic:blipFill>
                      <pic:spPr>
                        <a:xfrm>
                          <a:off x="0" y="0"/>
                          <a:ext cx="6143760" cy="112392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88.55pt;width:483.7pt;height:88.45pt;mso-position-vertical:top" type="shapetype_75">
                <v:imagedata r:id="rId4" o:detectmouseclick="t"/>
                <w10:wrap type="none"/>
                <v:stroke color="#3465a4" joinstyle="round" endcap="flat"/>
              </v:shape>
            </w:pict>
          </mc:Fallback>
        </mc:AlternateContent>
      </w:r>
    </w:p>
    <w:p>
      <w:pPr>
        <w:pStyle w:val="ListParagraph"/>
        <w:ind w:left="1080" w:hanging="0"/>
        <w:jc w:val="center"/>
        <w:rPr>
          <w:rFonts w:ascii="Times New Roman" w:hAnsi="Times New Roman" w:cs="Times New Roman" w:asciiTheme="majorBidi" w:cstheme="majorBidi" w:hAnsiTheme="majorBidi"/>
          <w:sz w:val="8"/>
          <w:szCs w:val="8"/>
        </w:rPr>
      </w:pPr>
      <w:r>
        <w:rPr>
          <w:rFonts w:cs="Times New Roman" w:cstheme="majorBidi" w:ascii="Times New Roman" w:hAnsi="Times New Roman"/>
          <w:sz w:val="8"/>
          <w:szCs w:val="8"/>
        </w:rPr>
      </w:r>
    </w:p>
    <w:p>
      <w:pPr>
        <w:pStyle w:val="ListParagraph"/>
        <w:numPr>
          <w:ilvl w:val="0"/>
          <w:numId w:val="1"/>
        </w:numPr>
        <w:spacing w:lineRule="auto" w:line="240"/>
        <w:jc w:val="both"/>
        <w:rPr>
          <w:rFonts w:ascii="Times New Roman" w:hAnsi="Times New Roman" w:eastAsia="Times New Roman" w:cs="Times New Roman" w:asciiTheme="majorBidi" w:cstheme="majorBidi" w:eastAsiaTheme="majorBidi" w:hAnsiTheme="majorBidi"/>
          <w:color w:val="000000" w:themeColor="text1" w:themeShade="ff" w:themeTint="ff"/>
          <w:sz w:val="28"/>
          <w:szCs w:val="28"/>
        </w:rPr>
      </w:pPr>
      <w:r>
        <w:rPr>
          <w:rFonts w:cs="Times New Roman" w:ascii="Times New Roman" w:hAnsi="Times New Roman" w:asciiTheme="majorBidi" w:cstheme="majorBidi" w:hAnsiTheme="majorBidi"/>
          <w:sz w:val="28"/>
          <w:szCs w:val="28"/>
        </w:rPr>
        <w:t>Use the given tiger Image, and make a waling tiger in the background of the body from left=0 to the right, (Use CSS only [animation]).</w:t>
      </w:r>
      <w:r>
        <w:rPr>
          <w:rFonts w:cs="Times New Roman" w:ascii="Times New Roman" w:hAnsi="Times New Roman" w:asciiTheme="majorBidi" w:cstheme="majorBidi" w:hAnsiTheme="majorBidi"/>
          <w:color w:val="000000" w:themeColor="text1" w:themeShade="ff" w:themeTint="ff"/>
          <w:sz w:val="28"/>
          <w:szCs w:val="28"/>
        </w:rPr>
        <w:t xml:space="preserve"> and when it reaches the page end it flips left and back again.</w:t>
      </w:r>
    </w:p>
    <w:p>
      <w:pPr>
        <w:pStyle w:val="ListParagraph"/>
        <w:numPr>
          <w:ilvl w:val="0"/>
          <w:numId w:val="1"/>
        </w:numPr>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Use CSS3 columns on any paragraph.</w:t>
      </w:r>
    </w:p>
    <w:p>
      <w:pPr>
        <w:pStyle w:val="ListParagraph"/>
        <w:numPr>
          <w:ilvl w:val="0"/>
          <w:numId w:val="1"/>
        </w:numPr>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Complete Day.1 Assignment.3, and use awesome fonts for the icons and use border radius for skills, as the following:</w:t>
      </w:r>
    </w:p>
    <w:p>
      <w:pPr>
        <w:pStyle w:val="ListParagraph"/>
        <w:ind w:left="1080" w:hanging="0"/>
        <w:jc w:val="center"/>
        <w:rPr>
          <w:rFonts w:ascii="Times New Roman" w:hAnsi="Times New Roman" w:cs="Times New Roman" w:asciiTheme="majorBidi" w:cstheme="majorBidi" w:hAnsiTheme="majorBidi"/>
          <w:sz w:val="28"/>
          <w:szCs w:val="28"/>
        </w:rPr>
      </w:pPr>
      <w:r>
        <w:rPr/>
        <w:drawing>
          <wp:inline distT="0" distB="0" distL="0" distR="0">
            <wp:extent cx="3979545" cy="5143500"/>
            <wp:effectExtent l="0" t="0" r="0" b="0"/>
            <wp:docPr id="4" name="Picture 3" descr="Image result for online CV skill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age result for online CV skill bar"/>
                    <pic:cNvPicPr>
                      <a:picLocks noChangeAspect="1" noChangeArrowheads="1"/>
                    </pic:cNvPicPr>
                  </pic:nvPicPr>
                  <pic:blipFill>
                    <a:blip r:embed="rId5"/>
                    <a:stretch>
                      <a:fillRect/>
                    </a:stretch>
                  </pic:blipFill>
                  <pic:spPr bwMode="auto">
                    <a:xfrm>
                      <a:off x="0" y="0"/>
                      <a:ext cx="3979545" cy="5143500"/>
                    </a:xfrm>
                    <a:prstGeom prst="rect">
                      <a:avLst/>
                    </a:prstGeom>
                  </pic:spPr>
                </pic:pic>
              </a:graphicData>
            </a:graphic>
          </wp:inline>
        </w:drawing>
      </w:r>
    </w:p>
    <w:p>
      <w:pPr>
        <w:pStyle w:val="Normal"/>
        <w:spacing w:before="0" w:after="200"/>
        <w:jc w:val="center"/>
        <w:rPr/>
      </w:pPr>
      <w:bookmarkStart w:id="0" w:name="_GoBack"/>
      <w:bookmarkEnd w:id="0"/>
      <w:r>
        <w:rPr>
          <w:rFonts w:cs="Times New Roman" w:ascii="Cooper Black" w:hAnsi="Cooper Black" w:cstheme="majorBidi"/>
          <w:b/>
          <w:bCs/>
          <w:color w:val="7030A0"/>
          <w:sz w:val="24"/>
          <w:szCs w:val="24"/>
        </w:rPr>
        <w:t>&lt;Thank&gt;</w:t>
      </w:r>
      <w:r>
        <w:rPr>
          <w:rFonts w:cs="Times New Roman" w:ascii="Cooper Black" w:hAnsi="Cooper Black" w:cstheme="majorBidi"/>
          <w:b/>
          <w:bCs/>
          <w:color w:val="C00000"/>
          <w:sz w:val="24"/>
          <w:szCs w:val="24"/>
        </w:rPr>
        <w:t>YOU</w:t>
      </w:r>
      <w:r>
        <w:rPr>
          <w:rFonts w:cs="Times New Roman" w:ascii="Cooper Black" w:hAnsi="Cooper Black" w:cstheme="majorBidi"/>
          <w:b/>
          <w:bCs/>
          <w:color w:val="7030A0"/>
          <w:sz w:val="24"/>
          <w:szCs w:val="24"/>
        </w:rPr>
        <w:t xml:space="preserve"> &lt;/Thank&gt;</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b2"/>
    <w:family w:val="roman"/>
    <w:pitch w:val="variable"/>
  </w:font>
  <w:font w:name="Calibri">
    <w:charset w:val="b2"/>
    <w:family w:val="roman"/>
    <w:pitch w:val="variable"/>
  </w:font>
  <w:font w:name="Tahoma">
    <w:charset w:val="b2"/>
    <w:family w:val="roman"/>
    <w:pitch w:val="variable"/>
  </w:font>
  <w:font w:name="Liberation Sans">
    <w:altName w:val="Arial"/>
    <w:charset w:val="b2"/>
    <w:family w:val="swiss"/>
    <w:pitch w:val="variable"/>
  </w:font>
  <w:font w:name="Eras Bold ITC">
    <w:charset w:val="b2"/>
    <w:family w:val="roman"/>
    <w:pitch w:val="variable"/>
  </w:font>
  <w:font w:name="Cooper Black">
    <w:charset w:val="b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bullet"/>
      <w:lvlText w:val=""/>
      <w:lvlJc w:val="left"/>
      <w:pPr>
        <w:ind w:left="3240" w:hanging="360"/>
      </w:pPr>
      <w:rPr>
        <w:rFonts w:ascii="Symbol" w:hAnsi="Symbol" w:cs="Symbol" w:hint="default"/>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2"/>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a0ef4"/>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53ffc"/>
    <w:rPr>
      <w:rFonts w:ascii="Tahoma" w:hAnsi="Tahoma" w:cs="Tahoma"/>
      <w:sz w:val="16"/>
      <w:szCs w:val="16"/>
    </w:rPr>
  </w:style>
  <w:style w:type="character" w:styleId="InternetLink">
    <w:name w:val="Internet Link"/>
    <w:basedOn w:val="DefaultParagraphFont"/>
    <w:uiPriority w:val="99"/>
    <w:unhideWhenUsed/>
    <w:rsid w:val="004049cb"/>
    <w:rPr>
      <w:color w:val="0000FF" w:themeColor="hyperlink"/>
      <w:u w:val="single"/>
    </w:rPr>
  </w:style>
  <w:style w:type="character" w:styleId="ListLabel1">
    <w:name w:val="ListLabel 1"/>
    <w:qFormat/>
    <w:rPr>
      <w:color w:val="auto"/>
    </w:rPr>
  </w:style>
  <w:style w:type="character" w:styleId="ListLabel2">
    <w:name w:val="ListLabel 2"/>
    <w:qFormat/>
    <w:rPr>
      <w:color w:val="auto"/>
    </w:rPr>
  </w:style>
  <w:style w:type="paragraph" w:styleId="Heading">
    <w:name w:val="Heading"/>
    <w:basedOn w:val="Normal"/>
    <w:next w:val="TextBody"/>
    <w:qFormat/>
    <w:pPr>
      <w:keepNext w:val="true"/>
      <w:spacing w:before="240" w:after="120"/>
    </w:pPr>
    <w:rPr>
      <w:rFonts w:ascii="Liberation Sans" w:hAnsi="Liberation Sans" w:eastAsia="Microsoft YaHei" w:cs="Tahoma"/>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ListParagraph">
    <w:name w:val="List Paragraph"/>
    <w:basedOn w:val="Normal"/>
    <w:uiPriority w:val="34"/>
    <w:qFormat/>
    <w:rsid w:val="008b5a9f"/>
    <w:pPr>
      <w:spacing w:before="0" w:after="200"/>
      <w:ind w:left="720" w:hanging="0"/>
      <w:contextualSpacing/>
    </w:pPr>
    <w:rPr/>
  </w:style>
  <w:style w:type="paragraph" w:styleId="BalloonText">
    <w:name w:val="Balloon Text"/>
    <w:basedOn w:val="Normal"/>
    <w:link w:val="BalloonTextChar"/>
    <w:uiPriority w:val="99"/>
    <w:semiHidden/>
    <w:unhideWhenUsed/>
    <w:qFormat/>
    <w:rsid w:val="00053ff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ed64b0-6a60-4244-affb-26b7fce0ff0f" xsi:nil="true"/>
    <lcf76f155ced4ddcb4097134ff3c332f xmlns="aaeea00d-b0af-4d41-beaf-f78631db481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2571A8CA3E18B44ACFE0AD4EB8285B1" ma:contentTypeVersion="12" ma:contentTypeDescription="Create a new document." ma:contentTypeScope="" ma:versionID="d36b0b26efc1dc78fd859830b20dbe36">
  <xsd:schema xmlns:xsd="http://www.w3.org/2001/XMLSchema" xmlns:xs="http://www.w3.org/2001/XMLSchema" xmlns:p="http://schemas.microsoft.com/office/2006/metadata/properties" xmlns:ns2="aaeea00d-b0af-4d41-beaf-f78631db4817" xmlns:ns3="c0ed64b0-6a60-4244-affb-26b7fce0ff0f" targetNamespace="http://schemas.microsoft.com/office/2006/metadata/properties" ma:root="true" ma:fieldsID="2e0ce595c9670dcd1a02ceadc8b484d9" ns2:_="" ns3:_="">
    <xsd:import namespace="aaeea00d-b0af-4d41-beaf-f78631db4817"/>
    <xsd:import namespace="c0ed64b0-6a60-4244-affb-26b7fce0ff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eea00d-b0af-4d41-beaf-f78631db48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ed64b0-6a60-4244-affb-26b7fce0ff0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93b6a5c-12f3-4955-ae80-34e050bd316b}" ma:internalName="TaxCatchAll" ma:showField="CatchAllData" ma:web="c0ed64b0-6a60-4244-affb-26b7fce0ff0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777F60-7BF7-4BA0-B431-6711100EF4EA}"/>
</file>

<file path=customXml/itemProps2.xml><?xml version="1.0" encoding="utf-8"?>
<ds:datastoreItem xmlns:ds="http://schemas.openxmlformats.org/officeDocument/2006/customXml" ds:itemID="{C23CF06A-1E5A-4B30-9208-5EC7DF8C6027}"/>
</file>

<file path=customXml/itemProps3.xml><?xml version="1.0" encoding="utf-8"?>
<ds:datastoreItem xmlns:ds="http://schemas.openxmlformats.org/officeDocument/2006/customXml" ds:itemID="{3148AE9D-E027-4ED7-BF14-88A7CB6470D9}"/>
</file>

<file path=docProps/app.xml><?xml version="1.0" encoding="utf-8"?>
<Properties xmlns="http://schemas.openxmlformats.org/officeDocument/2006/extended-properties" xmlns:vt="http://schemas.openxmlformats.org/officeDocument/2006/docPropsVTypes">
  <Template>Normal</Template>
  <TotalTime>2</TotalTime>
  <Application>Neat_Office/6.2.8.2$Windows_x86 LibreOffice_project/</Application>
  <Pages>2</Pages>
  <Words>274</Words>
  <Characters>1223</Characters>
  <CharactersWithSpaces>1480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dc:creator>
  <dc:description/>
  <cp:lastModifiedBy/>
  <cp:revision>243</cp:revision>
  <cp:lastPrinted>2014-01-02T11:51:00Z</cp:lastPrinted>
  <dcterms:created xsi:type="dcterms:W3CDTF">2010-01-10T05:18:00Z</dcterms:created>
  <dcterms:modified xsi:type="dcterms:W3CDTF">2023-06-04T12:54:08Z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0x010100C2571A8CA3E18B44ACFE0AD4EB8285B1</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diaServiceImageTags">
    <vt:lpwstr/>
  </property>
  <property fmtid="{D5CDD505-2E9C-101B-9397-08002B2CF9AE}" pid="8" name="ScaleCrop">
    <vt:bool>false</vt:bool>
  </property>
  <property fmtid="{D5CDD505-2E9C-101B-9397-08002B2CF9AE}" pid="9" name="ShareDoc">
    <vt:bool>false</vt:bool>
  </property>
</Properties>
</file>